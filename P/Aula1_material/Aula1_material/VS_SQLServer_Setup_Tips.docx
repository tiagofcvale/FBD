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6B47" w14:textId="282C0CE8" w:rsidR="00F968DF" w:rsidRPr="00F968DF" w:rsidRDefault="00F968DF" w:rsidP="00F968DF">
      <w:pPr>
        <w:pStyle w:val="Heading3"/>
        <w:jc w:val="center"/>
        <w:rPr>
          <w:ins w:id="0" w:author="Carlos Costa" w:date="2024-02-22T13:42:00Z"/>
          <w:rFonts w:ascii="Arial" w:eastAsia="Arial" w:hAnsi="Arial" w:cs="Arial"/>
          <w:b/>
          <w:bCs/>
          <w:color w:val="000000" w:themeColor="text1"/>
          <w:sz w:val="32"/>
          <w:szCs w:val="32"/>
          <w:rPrChange w:id="1" w:author="Carlos Costa" w:date="2024-02-22T13:42:00Z">
            <w:rPr>
              <w:ins w:id="2" w:author="Carlos Costa" w:date="2024-02-22T13:42:00Z"/>
              <w:rFonts w:ascii="Arial" w:eastAsia="Arial" w:hAnsi="Arial" w:cs="Arial"/>
              <w:b/>
              <w:bCs/>
              <w:color w:val="000000" w:themeColor="text1"/>
              <w:sz w:val="28"/>
              <w:szCs w:val="28"/>
            </w:rPr>
          </w:rPrChange>
        </w:rPr>
      </w:pPr>
      <w:ins w:id="3" w:author="Carlos Costa" w:date="2024-02-22T13:42:00Z">
        <w:r w:rsidRPr="00F968DF">
          <w:rPr>
            <w:rFonts w:ascii="Arial" w:eastAsia="Arial" w:hAnsi="Arial" w:cs="Arial"/>
            <w:b/>
            <w:bCs/>
            <w:color w:val="000000" w:themeColor="text1"/>
            <w:sz w:val="32"/>
            <w:szCs w:val="32"/>
            <w:rPrChange w:id="4" w:author="Carlos Costa" w:date="2024-02-22T13:42:00Z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Setup Tips </w:t>
        </w:r>
      </w:ins>
    </w:p>
    <w:p w14:paraId="39A22EA2" w14:textId="55B7B6C4" w:rsidR="00F968DF" w:rsidRDefault="00F968DF">
      <w:pPr>
        <w:pStyle w:val="Heading3"/>
        <w:jc w:val="center"/>
        <w:rPr>
          <w:ins w:id="5" w:author="Carlos Costa" w:date="2024-02-22T13:42:00Z"/>
          <w:rFonts w:ascii="Arial" w:eastAsia="Arial" w:hAnsi="Arial" w:cs="Arial"/>
          <w:b/>
          <w:bCs/>
          <w:color w:val="000000" w:themeColor="text1"/>
          <w:sz w:val="28"/>
          <w:szCs w:val="28"/>
        </w:rPr>
        <w:pPrChange w:id="6" w:author="Carlos Costa" w:date="2024-02-22T13:42:00Z">
          <w:pPr>
            <w:pStyle w:val="Heading3"/>
          </w:pPr>
        </w:pPrChange>
      </w:pPr>
      <w:ins w:id="7" w:author="Carlos Costa" w:date="2024-02-22T13:41:00Z">
        <w:r>
          <w:rPr>
            <w:rFonts w:ascii="Arial" w:eastAsia="Arial" w:hAnsi="Arial" w:cs="Arial"/>
            <w:b/>
            <w:bCs/>
            <w:color w:val="000000" w:themeColor="text1"/>
            <w:sz w:val="28"/>
            <w:szCs w:val="28"/>
          </w:rPr>
          <w:t>SQL Server (Engine and Management Studio)</w:t>
        </w:r>
      </w:ins>
    </w:p>
    <w:p w14:paraId="6450BC3E" w14:textId="5F361A77" w:rsidR="00F968DF" w:rsidRDefault="00F968DF">
      <w:pPr>
        <w:pStyle w:val="Heading3"/>
        <w:jc w:val="center"/>
        <w:rPr>
          <w:ins w:id="8" w:author="Carlos Costa" w:date="2024-02-22T13:40:00Z"/>
          <w:rFonts w:ascii="Arial" w:eastAsia="Arial" w:hAnsi="Arial" w:cs="Arial"/>
          <w:b/>
          <w:bCs/>
          <w:color w:val="000000" w:themeColor="text1"/>
          <w:sz w:val="28"/>
          <w:szCs w:val="28"/>
        </w:rPr>
        <w:pPrChange w:id="9" w:author="Carlos Costa" w:date="2024-02-22T13:42:00Z">
          <w:pPr>
            <w:pStyle w:val="Heading3"/>
          </w:pPr>
        </w:pPrChange>
      </w:pPr>
      <w:ins w:id="10" w:author="Carlos Costa" w:date="2024-02-22T13:41:00Z">
        <w:r>
          <w:rPr>
            <w:rFonts w:ascii="Arial" w:eastAsia="Arial" w:hAnsi="Arial" w:cs="Arial"/>
            <w:b/>
            <w:bCs/>
            <w:color w:val="000000" w:themeColor="text1"/>
            <w:sz w:val="28"/>
            <w:szCs w:val="28"/>
          </w:rPr>
          <w:t>Visual Studio</w:t>
        </w:r>
      </w:ins>
    </w:p>
    <w:p w14:paraId="28944B8B" w14:textId="77777777" w:rsidR="00F968DF" w:rsidRDefault="00F968DF" w:rsidP="43B28810">
      <w:pPr>
        <w:pStyle w:val="Heading3"/>
        <w:rPr>
          <w:ins w:id="11" w:author="Carlos Costa" w:date="2024-02-22T13:40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9808C11" w14:textId="3EF71959" w:rsidR="1134B18E" w:rsidRDefault="1134B18E" w:rsidP="43B28810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3B288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SQL Management Studio</w:t>
      </w:r>
    </w:p>
    <w:p w14:paraId="0E329768" w14:textId="564A3500" w:rsidR="43B28810" w:rsidRPr="00F968DF" w:rsidRDefault="43B28810" w:rsidP="43B28810">
      <w:pPr>
        <w:rPr>
          <w:rFonts w:ascii="Arial" w:eastAsia="Arial" w:hAnsi="Arial" w:cs="Arial"/>
        </w:rPr>
      </w:pPr>
    </w:p>
    <w:p w14:paraId="62399C98" w14:textId="797692B2" w:rsidR="00F968DF" w:rsidRDefault="1134B18E" w:rsidP="00F968DF">
      <w:pPr>
        <w:pStyle w:val="Heading3"/>
        <w:rPr>
          <w:ins w:id="12" w:author="Carlos Costa" w:date="2024-02-22T13:42:00Z"/>
          <w:rFonts w:ascii="Arial" w:eastAsia="Arial" w:hAnsi="Arial" w:cs="Arial"/>
          <w:color w:val="000000" w:themeColor="text1"/>
          <w:sz w:val="22"/>
          <w:szCs w:val="22"/>
        </w:rPr>
      </w:pPr>
      <w:r w:rsidRPr="43B28810">
        <w:rPr>
          <w:rFonts w:ascii="Arial" w:eastAsia="Arial" w:hAnsi="Arial" w:cs="Arial"/>
          <w:color w:val="000000" w:themeColor="text1"/>
          <w:sz w:val="22"/>
          <w:szCs w:val="22"/>
        </w:rPr>
        <w:t xml:space="preserve">Start by installing the </w:t>
      </w:r>
      <w:hyperlink r:id="rId6" w:anchor="download-ssms" w:history="1">
        <w:r w:rsidRPr="43B28810">
          <w:rPr>
            <w:rStyle w:val="Hyperlink"/>
            <w:rFonts w:ascii="Arial" w:eastAsia="Arial" w:hAnsi="Arial" w:cs="Arial"/>
            <w:sz w:val="22"/>
            <w:szCs w:val="22"/>
          </w:rPr>
          <w:t>SQL Server Managemen</w:t>
        </w:r>
        <w:r w:rsidRPr="43B28810">
          <w:rPr>
            <w:rStyle w:val="Hyperlink"/>
            <w:rFonts w:ascii="Arial" w:eastAsia="Arial" w:hAnsi="Arial" w:cs="Arial"/>
            <w:sz w:val="22"/>
            <w:szCs w:val="22"/>
          </w:rPr>
          <w:t>t</w:t>
        </w:r>
        <w:r w:rsidRPr="43B28810">
          <w:rPr>
            <w:rStyle w:val="Hyperlink"/>
            <w:rFonts w:ascii="Arial" w:eastAsia="Arial" w:hAnsi="Arial" w:cs="Arial"/>
            <w:sz w:val="22"/>
            <w:szCs w:val="22"/>
          </w:rPr>
          <w:t xml:space="preserve"> Studio</w:t>
        </w:r>
      </w:hyperlink>
      <w:ins w:id="13" w:author="Carlos Costa" w:date="2025-02-17T12:35:00Z" w16du:dateUtc="2025-02-17T12:35:00Z">
        <w:r w:rsidR="006068FC">
          <w:rPr>
            <w:rStyle w:val="FootnoteReference"/>
          </w:rPr>
          <w:footnoteReference w:id="1"/>
        </w:r>
      </w:ins>
      <w:r w:rsidRPr="43B28810">
        <w:rPr>
          <w:rFonts w:ascii="Arial" w:eastAsia="Arial" w:hAnsi="Arial" w:cs="Arial"/>
          <w:color w:val="000000" w:themeColor="text1"/>
          <w:sz w:val="22"/>
          <w:szCs w:val="22"/>
        </w:rPr>
        <w:t xml:space="preserve">. It's faster and you </w:t>
      </w:r>
      <w:del w:id="16" w:author="Carlos Costa" w:date="2024-02-22T13:40:00Z">
        <w:r w:rsidRPr="43B28810" w:rsidDel="00F968DF">
          <w:rPr>
            <w:rFonts w:ascii="Arial" w:eastAsia="Arial" w:hAnsi="Arial" w:cs="Arial"/>
            <w:color w:val="000000" w:themeColor="text1"/>
            <w:sz w:val="22"/>
            <w:szCs w:val="22"/>
          </w:rPr>
          <w:delText>will be able to</w:delText>
        </w:r>
      </w:del>
      <w:ins w:id="17" w:author="Carlos Costa" w:date="2024-02-22T13:40:00Z">
        <w:r w:rsidR="00F968DF">
          <w:rPr>
            <w:rFonts w:ascii="Arial" w:eastAsia="Arial" w:hAnsi="Arial" w:cs="Arial"/>
            <w:color w:val="000000" w:themeColor="text1"/>
            <w:sz w:val="22"/>
            <w:szCs w:val="22"/>
          </w:rPr>
          <w:t>can</w:t>
        </w:r>
      </w:ins>
      <w:r w:rsidRPr="43B28810">
        <w:rPr>
          <w:rFonts w:ascii="Arial" w:eastAsia="Arial" w:hAnsi="Arial" w:cs="Arial"/>
          <w:color w:val="000000" w:themeColor="text1"/>
          <w:sz w:val="22"/>
          <w:szCs w:val="22"/>
        </w:rPr>
        <w:t xml:space="preserve"> jump to the first task while installing the database server.</w:t>
      </w:r>
    </w:p>
    <w:p w14:paraId="25CDE943" w14:textId="77777777" w:rsidR="00F968DF" w:rsidRPr="00F968DF" w:rsidRDefault="00F968DF">
      <w:pPr>
        <w:rPr>
          <w:rPrChange w:id="18" w:author="Carlos Costa" w:date="2024-02-22T13:42:00Z">
            <w:rPr>
              <w:rFonts w:ascii="Arial" w:eastAsia="Arial" w:hAnsi="Arial" w:cs="Arial"/>
              <w:color w:val="000000" w:themeColor="text1"/>
              <w:sz w:val="22"/>
              <w:szCs w:val="22"/>
            </w:rPr>
          </w:rPrChange>
        </w:rPr>
        <w:pPrChange w:id="19" w:author="Carlos Costa" w:date="2024-02-22T13:42:00Z">
          <w:pPr>
            <w:pStyle w:val="Heading3"/>
          </w:pPr>
        </w:pPrChange>
      </w:pPr>
    </w:p>
    <w:p w14:paraId="3D6AFA49" w14:textId="6926D41B" w:rsidR="43B28810" w:rsidRDefault="00F968DF" w:rsidP="43B28810">
      <w:pPr>
        <w:pStyle w:val="Heading3"/>
        <w:rPr>
          <w:ins w:id="20" w:author="Carlos Costa" w:date="2024-02-22T13:40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moveToRangeStart w:id="21" w:author="Carlos Costa" w:date="2024-02-22T13:40:00Z" w:name="move159501647"/>
      <w:moveTo w:id="22" w:author="Carlos Costa" w:date="2024-02-22T13:40:00Z">
        <w:r w:rsidRPr="00F968DF">
          <w:rPr>
            <w:rFonts w:ascii="Arial" w:eastAsia="Arial" w:hAnsi="Arial" w:cs="Arial"/>
            <w:noProof/>
          </w:rPr>
          <w:drawing>
            <wp:inline distT="0" distB="0" distL="0" distR="0" wp14:anchorId="11A400A7" wp14:editId="0E9C4721">
              <wp:extent cx="4946904" cy="3008376"/>
              <wp:effectExtent l="0" t="0" r="0" b="1905"/>
              <wp:docPr id="2" name="Picture 2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screenshot of a computer&#10;&#10;Description automatically generated"/>
                      <pic:cNvPicPr/>
                    </pic:nvPicPr>
                    <pic:blipFill rotWithShape="1">
                      <a:blip r:embed="rId7"/>
                      <a:srcRect b="13025"/>
                      <a:stretch/>
                    </pic:blipFill>
                    <pic:spPr bwMode="auto">
                      <a:xfrm>
                        <a:off x="0" y="0"/>
                        <a:ext cx="4946904" cy="300837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moveTo>
      <w:moveToRangeEnd w:id="21"/>
    </w:p>
    <w:p w14:paraId="3B89920B" w14:textId="77777777" w:rsidR="00F968DF" w:rsidRPr="00F968DF" w:rsidRDefault="00F968DF">
      <w:pPr>
        <w:rPr>
          <w:rPrChange w:id="23" w:author="Carlos Costa" w:date="2024-02-22T13:40:00Z">
            <w:rPr>
              <w:rFonts w:ascii="Arial" w:eastAsia="Arial" w:hAnsi="Arial" w:cs="Arial"/>
              <w:b/>
              <w:bCs/>
              <w:color w:val="000000" w:themeColor="text1"/>
              <w:sz w:val="28"/>
              <w:szCs w:val="28"/>
            </w:rPr>
          </w:rPrChange>
        </w:rPr>
        <w:pPrChange w:id="24" w:author="Carlos Costa" w:date="2024-02-22T13:40:00Z">
          <w:pPr>
            <w:pStyle w:val="Heading3"/>
          </w:pPr>
        </w:pPrChange>
      </w:pPr>
    </w:p>
    <w:p w14:paraId="4581FA2C" w14:textId="45A667A3" w:rsidR="1134B18E" w:rsidRDefault="1134B18E" w:rsidP="43B28810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3B288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SQL Server Express</w:t>
      </w:r>
    </w:p>
    <w:p w14:paraId="52BD4C95" w14:textId="4E84BBDB" w:rsidR="43B28810" w:rsidRPr="00F968DF" w:rsidRDefault="43B28810" w:rsidP="43B28810">
      <w:pPr>
        <w:rPr>
          <w:rFonts w:ascii="Arial" w:eastAsia="Arial" w:hAnsi="Arial" w:cs="Arial"/>
        </w:rPr>
      </w:pPr>
    </w:p>
    <w:p w14:paraId="64754846" w14:textId="5CF9D6B3" w:rsidR="1134B18E" w:rsidRDefault="1134B18E" w:rsidP="43B28810">
      <w:pPr>
        <w:rPr>
          <w:rFonts w:ascii="Arial" w:eastAsia="Arial" w:hAnsi="Arial" w:cs="Arial"/>
        </w:rPr>
      </w:pPr>
      <w:r w:rsidRPr="00F968DF">
        <w:rPr>
          <w:rFonts w:ascii="Arial" w:eastAsia="Arial" w:hAnsi="Arial" w:cs="Arial"/>
        </w:rPr>
        <w:t>When it's finished, proceed to install the SQL Server 2019 Express.</w:t>
      </w:r>
    </w:p>
    <w:p w14:paraId="64F068FC" w14:textId="4670EB9B" w:rsidR="00F968DF" w:rsidRPr="00F968DF" w:rsidRDefault="00F968DF" w:rsidP="43B28810">
      <w:pPr>
        <w:rPr>
          <w:rFonts w:ascii="Arial" w:eastAsia="Arial" w:hAnsi="Arial" w:cs="Arial"/>
        </w:rPr>
      </w:pPr>
      <w:moveFromRangeStart w:id="25" w:author="Carlos Costa" w:date="2024-02-22T13:40:00Z" w:name="move159501647"/>
      <w:moveFrom w:id="26" w:author="Carlos Costa" w:date="2024-02-22T13:40:00Z">
        <w:r w:rsidRPr="00F968DF" w:rsidDel="00F968DF">
          <w:rPr>
            <w:rFonts w:ascii="Arial" w:eastAsia="Arial" w:hAnsi="Arial" w:cs="Arial"/>
            <w:noProof/>
          </w:rPr>
          <w:drawing>
            <wp:inline distT="0" distB="0" distL="0" distR="0" wp14:anchorId="5CDE40F7" wp14:editId="0ACF43AE">
              <wp:extent cx="4743450" cy="2884742"/>
              <wp:effectExtent l="0" t="0" r="0" b="0"/>
              <wp:docPr id="1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screenshot of a computer&#10;&#10;Description automatically generated"/>
                      <pic:cNvPicPr/>
                    </pic:nvPicPr>
                    <pic:blipFill rotWithShape="1">
                      <a:blip r:embed="rId7"/>
                      <a:srcRect b="13025"/>
                      <a:stretch/>
                    </pic:blipFill>
                    <pic:spPr bwMode="auto">
                      <a:xfrm>
                        <a:off x="0" y="0"/>
                        <a:ext cx="4757433" cy="289324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moveFrom>
      <w:moveFromRangeEnd w:id="25"/>
    </w:p>
    <w:p w14:paraId="602270EC" w14:textId="4A2F391A" w:rsidR="1134B18E" w:rsidRDefault="1134B18E" w:rsidP="43B28810">
      <w:pPr>
        <w:rPr>
          <w:rFonts w:ascii="Arial" w:eastAsia="Arial" w:hAnsi="Arial" w:cs="Arial"/>
        </w:rPr>
      </w:pPr>
      <w:r w:rsidRPr="00F968DF">
        <w:rPr>
          <w:rFonts w:ascii="Arial" w:eastAsia="Arial" w:hAnsi="Arial" w:cs="Arial"/>
          <w:b/>
          <w:bCs/>
        </w:rPr>
        <w:t>Important</w:t>
      </w:r>
      <w:r w:rsidRPr="00F968DF">
        <w:rPr>
          <w:rFonts w:ascii="Arial" w:eastAsia="Arial" w:hAnsi="Arial" w:cs="Arial"/>
        </w:rPr>
        <w:t xml:space="preserve">, follow </w:t>
      </w:r>
      <w:hyperlink r:id="rId8" w:history="1">
        <w:r w:rsidRPr="43B28810">
          <w:rPr>
            <w:rStyle w:val="Hyperlink"/>
            <w:rFonts w:ascii="Calibri" w:eastAsia="Calibri" w:hAnsi="Calibri" w:cs="Calibri"/>
          </w:rPr>
          <w:t>this tutorial</w:t>
        </w:r>
      </w:hyperlink>
      <w:ins w:id="27" w:author="Carlos Costa" w:date="2025-02-17T12:34:00Z" w16du:dateUtc="2025-02-17T12:34:00Z">
        <w:r w:rsidR="006068FC">
          <w:rPr>
            <w:rStyle w:val="FootnoteReference"/>
          </w:rPr>
          <w:footnoteReference w:id="2"/>
        </w:r>
      </w:ins>
      <w:r w:rsidRPr="00F968DF">
        <w:rPr>
          <w:rFonts w:ascii="Arial" w:eastAsia="Arial" w:hAnsi="Arial" w:cs="Arial"/>
        </w:rPr>
        <w:t xml:space="preserve"> step by step. </w:t>
      </w:r>
      <w:r w:rsidRPr="00F968DF">
        <w:rPr>
          <w:rFonts w:ascii="Arial" w:eastAsia="Arial" w:hAnsi="Arial" w:cs="Arial"/>
          <w:b/>
          <w:bCs/>
        </w:rPr>
        <w:t>Follow the images to the letter</w:t>
      </w:r>
      <w:r w:rsidRPr="00F968DF">
        <w:rPr>
          <w:rFonts w:ascii="Arial" w:eastAsia="Arial" w:hAnsi="Arial" w:cs="Arial"/>
        </w:rPr>
        <w:t xml:space="preserve"> (after </w:t>
      </w:r>
      <w:r w:rsidRPr="00F968DF">
        <w:rPr>
          <w:rFonts w:ascii="Arial" w:eastAsia="Arial" w:hAnsi="Arial" w:cs="Arial"/>
          <w:i/>
          <w:iCs/>
        </w:rPr>
        <w:t>SQL Server Features installation</w:t>
      </w:r>
      <w:r w:rsidRPr="00F968DF">
        <w:rPr>
          <w:rFonts w:ascii="Arial" w:eastAsia="Arial" w:hAnsi="Arial" w:cs="Arial"/>
        </w:rPr>
        <w:t xml:space="preserve">). In particular, the </w:t>
      </w:r>
      <w:r w:rsidRPr="00F968DF">
        <w:rPr>
          <w:rFonts w:ascii="Arial" w:eastAsia="Arial" w:hAnsi="Arial" w:cs="Arial"/>
          <w:i/>
          <w:iCs/>
        </w:rPr>
        <w:t>Feature Selection</w:t>
      </w:r>
      <w:r w:rsidRPr="00F968DF">
        <w:rPr>
          <w:rFonts w:ascii="Arial" w:eastAsia="Arial" w:hAnsi="Arial" w:cs="Arial"/>
        </w:rPr>
        <w:t xml:space="preserve"> and </w:t>
      </w:r>
      <w:r w:rsidRPr="00F968DF">
        <w:rPr>
          <w:rFonts w:ascii="Arial" w:eastAsia="Arial" w:hAnsi="Arial" w:cs="Arial"/>
          <w:b/>
          <w:bCs/>
          <w:i/>
          <w:iCs/>
        </w:rPr>
        <w:t>Mixed Mode Authentication</w:t>
      </w:r>
      <w:r w:rsidRPr="00F968DF">
        <w:rPr>
          <w:rFonts w:ascii="Arial" w:eastAsia="Arial" w:hAnsi="Arial" w:cs="Arial"/>
        </w:rPr>
        <w:t>.</w:t>
      </w:r>
    </w:p>
    <w:p w14:paraId="504ADC1F" w14:textId="77B0F326" w:rsidR="1134B18E" w:rsidRDefault="1134B18E" w:rsidP="43B28810">
      <w:pPr>
        <w:rPr>
          <w:rFonts w:ascii="Arial" w:eastAsia="Arial" w:hAnsi="Arial" w:cs="Arial"/>
          <w:b/>
          <w:bCs/>
        </w:rPr>
      </w:pPr>
      <w:r w:rsidRPr="00F968DF">
        <w:rPr>
          <w:rFonts w:ascii="Arial" w:eastAsia="Arial" w:hAnsi="Arial" w:cs="Arial"/>
          <w:b/>
          <w:bCs/>
        </w:rPr>
        <w:t>Do not forget your username and password.</w:t>
      </w:r>
    </w:p>
    <w:p w14:paraId="733A303E" w14:textId="666FCA26" w:rsidR="1134B18E" w:rsidRDefault="1134B18E" w:rsidP="43B28810">
      <w:pPr>
        <w:rPr>
          <w:rFonts w:ascii="Arial" w:eastAsia="Arial" w:hAnsi="Arial" w:cs="Arial"/>
        </w:rPr>
      </w:pPr>
      <w:r w:rsidRPr="00F968DF">
        <w:rPr>
          <w:rFonts w:ascii="Arial" w:eastAsia="Arial" w:hAnsi="Arial" w:cs="Arial"/>
        </w:rPr>
        <w:lastRenderedPageBreak/>
        <w:t>You can proceed to the first question while the database server is being installed, provided you already have the IEETA database credentials.</w:t>
      </w:r>
    </w:p>
    <w:p w14:paraId="22E2D936" w14:textId="77777777" w:rsidR="00F968DF" w:rsidRDefault="00F968DF" w:rsidP="43B28810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B28810" w14:paraId="05625896" w14:textId="77777777" w:rsidTr="43B28810">
        <w:trPr>
          <w:trHeight w:val="300"/>
        </w:trPr>
        <w:tc>
          <w:tcPr>
            <w:tcW w:w="4680" w:type="dxa"/>
          </w:tcPr>
          <w:p w14:paraId="7411ED65" w14:textId="5770A3C8" w:rsidR="25C0F140" w:rsidRPr="00F968DF" w:rsidRDefault="25C0F140" w:rsidP="43B28810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4507971" wp14:editId="6B010EFB">
                  <wp:extent cx="2828925" cy="2280368"/>
                  <wp:effectExtent l="0" t="0" r="0" b="0"/>
                  <wp:docPr id="794347990" name="Picture 794347990" descr="SQL Server feature sel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8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874EA79" w14:textId="1E2CB3D1" w:rsidR="2DE3B9B9" w:rsidRPr="00F968DF" w:rsidRDefault="2DE3B9B9" w:rsidP="43B28810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83E3662" wp14:editId="44C8EB8B">
                  <wp:extent cx="2828925" cy="2121694"/>
                  <wp:effectExtent l="0" t="0" r="0" b="0"/>
                  <wp:docPr id="229120120" name="Picture 229120120" descr="SQL-2019-Express-installation-database-engine-configu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2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4947C" w14:textId="4428745A" w:rsidR="43B28810" w:rsidRPr="00F968DF" w:rsidRDefault="43B28810" w:rsidP="43B28810">
      <w:pPr>
        <w:rPr>
          <w:rFonts w:ascii="Arial" w:eastAsia="Arial" w:hAnsi="Arial" w:cs="Arial"/>
        </w:rPr>
      </w:pPr>
    </w:p>
    <w:p w14:paraId="41207B7C" w14:textId="146BABB2" w:rsidR="68163738" w:rsidRPr="00F968DF" w:rsidRDefault="68163738" w:rsidP="43B28810">
      <w:pPr>
        <w:rPr>
          <w:rFonts w:ascii="Arial" w:eastAsia="Arial" w:hAnsi="Arial" w:cs="Arial"/>
          <w:b/>
          <w:bCs/>
          <w:sz w:val="24"/>
          <w:szCs w:val="24"/>
        </w:rPr>
      </w:pPr>
      <w:r w:rsidRPr="00F968DF">
        <w:rPr>
          <w:rFonts w:ascii="Arial" w:eastAsia="Arial" w:hAnsi="Arial" w:cs="Arial"/>
          <w:b/>
          <w:bCs/>
          <w:sz w:val="24"/>
          <w:szCs w:val="24"/>
        </w:rPr>
        <w:t>Known Problems</w:t>
      </w:r>
    </w:p>
    <w:p w14:paraId="393FFE5A" w14:textId="65A8573E" w:rsidR="5E2B4A8A" w:rsidRDefault="5E2B4A8A" w:rsidP="43B28810">
      <w:pPr>
        <w:rPr>
          <w:rFonts w:ascii="Arial" w:eastAsia="Arial" w:hAnsi="Arial" w:cs="Arial"/>
          <w:color w:val="000000" w:themeColor="text1"/>
        </w:rPr>
      </w:pPr>
      <w:r w:rsidRPr="43B28810">
        <w:rPr>
          <w:rFonts w:ascii="Arial" w:eastAsia="Arial" w:hAnsi="Arial" w:cs="Arial"/>
          <w:color w:val="000000" w:themeColor="text1"/>
        </w:rPr>
        <w:t>I</w:t>
      </w:r>
      <w:r w:rsidR="3D2C621F" w:rsidRPr="43B28810">
        <w:rPr>
          <w:rFonts w:ascii="Arial" w:eastAsia="Arial" w:hAnsi="Arial" w:cs="Arial"/>
          <w:color w:val="000000" w:themeColor="text1"/>
        </w:rPr>
        <w:t>t is still possible if you installed it and forgot to enable mix mode. Use the following instructions:</w:t>
      </w:r>
    </w:p>
    <w:p w14:paraId="734ED7C5" w14:textId="799C98CA" w:rsidR="5E2B4A8A" w:rsidRDefault="5E2B4A8A" w:rsidP="43B28810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6EDB13E" wp14:editId="35EF9F8E">
            <wp:extent cx="5762677" cy="3371852"/>
            <wp:effectExtent l="0" t="0" r="0" b="0"/>
            <wp:docPr id="1665155570" name="Picture 166515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 b="4065"/>
                    <a:stretch>
                      <a:fillRect/>
                    </a:stretch>
                  </pic:blipFill>
                  <pic:spPr>
                    <a:xfrm>
                      <a:off x="0" y="0"/>
                      <a:ext cx="5762677" cy="33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EC33" w14:textId="3364FB9C" w:rsidR="5E2B4A8A" w:rsidRDefault="5E2B4A8A" w:rsidP="43B28810">
      <w:pPr>
        <w:rPr>
          <w:rFonts w:ascii="Arial" w:eastAsia="Arial" w:hAnsi="Arial" w:cs="Arial"/>
          <w:color w:val="000000" w:themeColor="text1"/>
        </w:rPr>
      </w:pPr>
      <w:r>
        <w:lastRenderedPageBreak/>
        <w:br/>
      </w:r>
      <w:r>
        <w:rPr>
          <w:noProof/>
        </w:rPr>
        <w:drawing>
          <wp:inline distT="0" distB="0" distL="0" distR="0" wp14:anchorId="7DF91C40" wp14:editId="2AE1B513">
            <wp:extent cx="4866324" cy="3298371"/>
            <wp:effectExtent l="0" t="0" r="0" b="3810"/>
            <wp:docPr id="2065838908" name="Picture 206583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53"/>
                    <a:stretch/>
                  </pic:blipFill>
                  <pic:spPr bwMode="auto">
                    <a:xfrm>
                      <a:off x="0" y="0"/>
                      <a:ext cx="4866324" cy="329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ins w:id="30" w:author="Carlos Costa" w:date="2024-02-22T13:44:00Z">
        <w:r w:rsidR="00F968DF">
          <w:rPr>
            <w:rFonts w:ascii="Arial" w:eastAsia="Arial" w:hAnsi="Arial" w:cs="Arial"/>
            <w:color w:val="000000" w:themeColor="text1"/>
          </w:rPr>
          <w:tab/>
        </w:r>
      </w:ins>
    </w:p>
    <w:p w14:paraId="7167F43A" w14:textId="04B60D7E" w:rsidR="5E2B4A8A" w:rsidDel="00F968DF" w:rsidRDefault="5E2B4A8A" w:rsidP="43B28810">
      <w:pPr>
        <w:rPr>
          <w:del w:id="31" w:author="Carlos Costa" w:date="2024-02-22T13:45:00Z"/>
          <w:rFonts w:ascii="Arial" w:eastAsia="Arial" w:hAnsi="Arial" w:cs="Arial"/>
          <w:color w:val="000000" w:themeColor="text1"/>
        </w:rPr>
      </w:pPr>
      <w:r>
        <w:br/>
      </w:r>
      <w:r>
        <w:rPr>
          <w:noProof/>
        </w:rPr>
        <w:drawing>
          <wp:inline distT="0" distB="0" distL="0" distR="0" wp14:anchorId="05F6F6D8" wp14:editId="72C10A28">
            <wp:extent cx="2885758" cy="4155621"/>
            <wp:effectExtent l="0" t="0" r="0" b="0"/>
            <wp:docPr id="1765026507" name="Picture 1765026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6"/>
                    <a:stretch/>
                  </pic:blipFill>
                  <pic:spPr bwMode="auto">
                    <a:xfrm>
                      <a:off x="0" y="0"/>
                      <a:ext cx="2885758" cy="415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48B8" w14:textId="08B30935" w:rsidR="43B28810" w:rsidDel="00F968DF" w:rsidRDefault="43B28810" w:rsidP="43B28810">
      <w:pPr>
        <w:rPr>
          <w:del w:id="32" w:author="Carlos Costa" w:date="2024-02-22T13:45:00Z"/>
          <w:rFonts w:ascii="Arial" w:eastAsia="Arial" w:hAnsi="Arial" w:cs="Arial"/>
          <w:color w:val="000000" w:themeColor="text1"/>
        </w:rPr>
      </w:pPr>
    </w:p>
    <w:p w14:paraId="3D4823FE" w14:textId="2750B5C8" w:rsidR="43B28810" w:rsidRDefault="43B28810">
      <w:pPr>
        <w:pPrChange w:id="33" w:author="Carlos Costa" w:date="2024-02-22T13:45:00Z">
          <w:pPr>
            <w:pStyle w:val="Heading3"/>
          </w:pPr>
        </w:pPrChange>
      </w:pPr>
    </w:p>
    <w:p w14:paraId="42573CE8" w14:textId="43E4C14F" w:rsidR="43B28810" w:rsidDel="00F968DF" w:rsidRDefault="43B28810" w:rsidP="43B28810">
      <w:pPr>
        <w:pStyle w:val="Heading3"/>
        <w:rPr>
          <w:del w:id="34" w:author="Carlos Costa" w:date="2024-02-22T13:45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E6DA12" w14:textId="39D8C2E6" w:rsidR="43B28810" w:rsidDel="00F968DF" w:rsidRDefault="43B28810" w:rsidP="43B28810">
      <w:pPr>
        <w:pStyle w:val="Heading3"/>
        <w:rPr>
          <w:del w:id="35" w:author="Carlos Costa" w:date="2024-02-22T13:45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591C60F" w14:textId="4BB9CB2B" w:rsidR="43B28810" w:rsidDel="00F968DF" w:rsidRDefault="43B28810" w:rsidP="43B28810">
      <w:pPr>
        <w:pStyle w:val="Heading3"/>
        <w:rPr>
          <w:del w:id="36" w:author="Carlos Costa" w:date="2024-02-22T13:45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B9336D3" w14:textId="31B413C1" w:rsidR="43B28810" w:rsidDel="00F968DF" w:rsidRDefault="43B28810" w:rsidP="43B28810">
      <w:pPr>
        <w:pStyle w:val="Heading3"/>
        <w:rPr>
          <w:del w:id="37" w:author="Carlos Costa" w:date="2024-02-22T13:45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D803694" w14:textId="64669280" w:rsidR="43B28810" w:rsidDel="00F968DF" w:rsidRDefault="43B28810" w:rsidP="43B28810">
      <w:pPr>
        <w:pStyle w:val="Heading3"/>
        <w:rPr>
          <w:del w:id="38" w:author="Carlos Costa" w:date="2024-02-22T13:45:00Z"/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A9AF800" w14:textId="3716790C" w:rsidR="43B28810" w:rsidDel="00F968DF" w:rsidRDefault="43B28810">
      <w:pPr>
        <w:rPr>
          <w:del w:id="39" w:author="Carlos Costa" w:date="2024-02-22T13:45:00Z"/>
        </w:rPr>
      </w:pPr>
      <w:del w:id="40" w:author="Carlos Costa" w:date="2024-02-22T13:45:00Z">
        <w:r w:rsidDel="00F968DF">
          <w:br w:type="page"/>
        </w:r>
      </w:del>
    </w:p>
    <w:p w14:paraId="7EE73C8B" w14:textId="4342541F" w:rsidR="5E2B4A8A" w:rsidRDefault="5E2B4A8A" w:rsidP="43B28810">
      <w:pPr>
        <w:pStyle w:val="Heading3"/>
      </w:pPr>
      <w:r w:rsidRPr="43B288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Visual Studio </w:t>
      </w:r>
    </w:p>
    <w:p w14:paraId="4E1A1EDF" w14:textId="3F5FA0C4" w:rsidR="43B28810" w:rsidRDefault="43B28810" w:rsidP="43B28810"/>
    <w:p w14:paraId="3E11515D" w14:textId="5579E750" w:rsidR="5E2B4A8A" w:rsidRDefault="5E2B4A8A" w:rsidP="43B28810">
      <w:r w:rsidRPr="43B28810">
        <w:t>Setup – Only requests “.Net desktop development” Module</w:t>
      </w:r>
    </w:p>
    <w:p w14:paraId="11DCD325" w14:textId="5886B37D" w:rsidR="5E2B4A8A" w:rsidDel="00F968DF" w:rsidRDefault="5E2B4A8A" w:rsidP="43B28810">
      <w:pPr>
        <w:rPr>
          <w:del w:id="41" w:author="Carlos Costa" w:date="2024-02-22T13:45:00Z"/>
        </w:rPr>
      </w:pPr>
      <w:r>
        <w:rPr>
          <w:noProof/>
        </w:rPr>
        <w:drawing>
          <wp:inline distT="0" distB="0" distL="0" distR="0" wp14:anchorId="50D20B1D" wp14:editId="1FF93193">
            <wp:extent cx="5943600" cy="2981325"/>
            <wp:effectExtent l="0" t="0" r="0" b="0"/>
            <wp:docPr id="2006936077" name="Picture 200693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5FDB" w14:textId="387D0EDE" w:rsidR="43B28810" w:rsidDel="00F968DF" w:rsidRDefault="43B28810" w:rsidP="43B28810">
      <w:pPr>
        <w:rPr>
          <w:del w:id="42" w:author="Carlos Costa" w:date="2024-02-22T13:45:00Z"/>
          <w:rFonts w:ascii="Arial" w:eastAsia="Arial" w:hAnsi="Arial" w:cs="Arial"/>
          <w:color w:val="000000" w:themeColor="text1"/>
        </w:rPr>
      </w:pPr>
    </w:p>
    <w:p w14:paraId="6C90C024" w14:textId="779F7A3B" w:rsidR="43B28810" w:rsidRDefault="43B28810">
      <w:del w:id="43" w:author="Carlos Costa" w:date="2024-02-22T13:45:00Z">
        <w:r w:rsidDel="00F968DF">
          <w:br w:type="page"/>
        </w:r>
      </w:del>
    </w:p>
    <w:p w14:paraId="1849DA8F" w14:textId="5F4CF7C1" w:rsidR="5E2B4A8A" w:rsidRDefault="5E2B4A8A" w:rsidP="43B28810">
      <w:pPr>
        <w:rPr>
          <w:rFonts w:ascii="Arial" w:eastAsia="Arial" w:hAnsi="Arial" w:cs="Arial"/>
          <w:color w:val="000000" w:themeColor="text1"/>
        </w:rPr>
      </w:pPr>
      <w:r w:rsidRPr="43B28810">
        <w:rPr>
          <w:rFonts w:ascii="Arial" w:eastAsia="Arial" w:hAnsi="Arial" w:cs="Arial"/>
          <w:color w:val="000000" w:themeColor="text1"/>
        </w:rPr>
        <w:t>New Project – Windows Forms App C#</w:t>
      </w:r>
    </w:p>
    <w:p w14:paraId="29C5FE0B" w14:textId="04A8894D" w:rsidR="5E2B4A8A" w:rsidRDefault="5E2B4A8A" w:rsidP="43B28810">
      <w:r>
        <w:rPr>
          <w:noProof/>
        </w:rPr>
        <w:drawing>
          <wp:inline distT="0" distB="0" distL="0" distR="0" wp14:anchorId="427576A0" wp14:editId="5AE861B5">
            <wp:extent cx="5943600" cy="3914775"/>
            <wp:effectExtent l="0" t="0" r="0" b="0"/>
            <wp:docPr id="1808117277" name="Picture 180811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2B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13C32" w14:textId="77777777" w:rsidR="005D0339" w:rsidRDefault="005D0339" w:rsidP="006068FC">
      <w:pPr>
        <w:spacing w:after="0" w:line="240" w:lineRule="auto"/>
      </w:pPr>
      <w:r>
        <w:separator/>
      </w:r>
    </w:p>
  </w:endnote>
  <w:endnote w:type="continuationSeparator" w:id="0">
    <w:p w14:paraId="643004BC" w14:textId="77777777" w:rsidR="005D0339" w:rsidRDefault="005D0339" w:rsidP="0060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CABC5" w14:textId="77777777" w:rsidR="005D0339" w:rsidRDefault="005D0339" w:rsidP="006068FC">
      <w:pPr>
        <w:spacing w:after="0" w:line="240" w:lineRule="auto"/>
      </w:pPr>
      <w:r>
        <w:separator/>
      </w:r>
    </w:p>
  </w:footnote>
  <w:footnote w:type="continuationSeparator" w:id="0">
    <w:p w14:paraId="5BA29121" w14:textId="77777777" w:rsidR="005D0339" w:rsidRDefault="005D0339" w:rsidP="006068FC">
      <w:pPr>
        <w:spacing w:after="0" w:line="240" w:lineRule="auto"/>
      </w:pPr>
      <w:r>
        <w:continuationSeparator/>
      </w:r>
    </w:p>
  </w:footnote>
  <w:footnote w:id="1">
    <w:p w14:paraId="54E6B5E4" w14:textId="6391582A" w:rsidR="006068FC" w:rsidRPr="006068FC" w:rsidRDefault="006068FC">
      <w:pPr>
        <w:pStyle w:val="FootnoteText"/>
        <w:rPr>
          <w:lang w:val="pt-PT"/>
          <w:rPrChange w:id="14" w:author="Carlos Costa" w:date="2025-02-17T12:35:00Z" w16du:dateUtc="2025-02-17T12:35:00Z">
            <w:rPr/>
          </w:rPrChange>
        </w:rPr>
      </w:pPr>
      <w:ins w:id="15" w:author="Carlos Costa" w:date="2025-02-17T12:35:00Z" w16du:dateUtc="2025-02-17T12:35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>
          <w:instrText>HYPERLINK "</w:instrText>
        </w:r>
        <w:r w:rsidRPr="006068FC">
          <w:instrText>https://learn.microsoft.com/en-us/ssms/download-sql-server-management-studio-ssms?view=sql-server-ver16#download-ssms</w:instrText>
        </w:r>
        <w:r>
          <w:instrText>"</w:instrText>
        </w:r>
        <w:r>
          <w:fldChar w:fldCharType="separate"/>
        </w:r>
        <w:r w:rsidRPr="00507227">
          <w:rPr>
            <w:rStyle w:val="Hyperlink"/>
          </w:rPr>
          <w:t>https://learn.microsoft.com/en-us/ssms/download-sql-server-management-studio-ssms?view=sql-server-ver16#download-ssms</w:t>
        </w:r>
        <w:r>
          <w:fldChar w:fldCharType="end"/>
        </w:r>
        <w:r>
          <w:t xml:space="preserve"> </w:t>
        </w:r>
      </w:ins>
    </w:p>
  </w:footnote>
  <w:footnote w:id="2">
    <w:p w14:paraId="10AE891E" w14:textId="158E9A51" w:rsidR="006068FC" w:rsidRPr="006068FC" w:rsidRDefault="006068FC">
      <w:pPr>
        <w:pStyle w:val="FootnoteText"/>
        <w:rPr>
          <w:lang w:val="pt-PT"/>
          <w:rPrChange w:id="28" w:author="Carlos Costa" w:date="2025-02-17T12:34:00Z" w16du:dateUtc="2025-02-17T12:34:00Z">
            <w:rPr/>
          </w:rPrChange>
        </w:rPr>
      </w:pPr>
      <w:ins w:id="29" w:author="Carlos Costa" w:date="2025-02-17T12:34:00Z" w16du:dateUtc="2025-02-17T12:34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>
          <w:instrText>HYPERLINK "</w:instrText>
        </w:r>
        <w:r w:rsidRPr="006068FC">
          <w:instrText>https://diadem.in/blog/sql-server-2019-express-installation</w:instrText>
        </w:r>
        <w:r>
          <w:instrText>"</w:instrText>
        </w:r>
        <w:r>
          <w:fldChar w:fldCharType="separate"/>
        </w:r>
        <w:r w:rsidRPr="00507227">
          <w:rPr>
            <w:rStyle w:val="Hyperlink"/>
          </w:rPr>
          <w:t>https://diadem.in/blog/sql-server-2019-express-installation</w:t>
        </w:r>
        <w:r>
          <w:fldChar w:fldCharType="end"/>
        </w:r>
        <w:r>
          <w:t xml:space="preserve"> 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os Costa">
    <w15:presenceInfo w15:providerId="AD" w15:userId="S::carlos.costa@ua.pt::4fd612e3-daa9-4d7a-95ff-18089ecae6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77EDA"/>
    <w:rsid w:val="00166D26"/>
    <w:rsid w:val="005D0339"/>
    <w:rsid w:val="006068FC"/>
    <w:rsid w:val="00C8292D"/>
    <w:rsid w:val="00F968DF"/>
    <w:rsid w:val="016255C3"/>
    <w:rsid w:val="035B1680"/>
    <w:rsid w:val="09C0D6E7"/>
    <w:rsid w:val="09E21EA0"/>
    <w:rsid w:val="0A1778E7"/>
    <w:rsid w:val="0C3D3726"/>
    <w:rsid w:val="1134B18E"/>
    <w:rsid w:val="124A5D4F"/>
    <w:rsid w:val="191F4603"/>
    <w:rsid w:val="192E889C"/>
    <w:rsid w:val="1ABB1664"/>
    <w:rsid w:val="1CA407A8"/>
    <w:rsid w:val="1F476589"/>
    <w:rsid w:val="1FBCE5CF"/>
    <w:rsid w:val="23E84984"/>
    <w:rsid w:val="25C0F140"/>
    <w:rsid w:val="262B9B6E"/>
    <w:rsid w:val="27EB9CBB"/>
    <w:rsid w:val="2896B543"/>
    <w:rsid w:val="2AC3BDFD"/>
    <w:rsid w:val="2D1D0583"/>
    <w:rsid w:val="2DE3B9B9"/>
    <w:rsid w:val="2EB8D5E4"/>
    <w:rsid w:val="33477EDA"/>
    <w:rsid w:val="344A501D"/>
    <w:rsid w:val="345EF417"/>
    <w:rsid w:val="34703A81"/>
    <w:rsid w:val="34CD2ADD"/>
    <w:rsid w:val="364A38A3"/>
    <w:rsid w:val="3D2C621F"/>
    <w:rsid w:val="3D8B9B52"/>
    <w:rsid w:val="3FD766A7"/>
    <w:rsid w:val="426785E0"/>
    <w:rsid w:val="42F5DEE0"/>
    <w:rsid w:val="43B28810"/>
    <w:rsid w:val="53035F8E"/>
    <w:rsid w:val="54EB9B36"/>
    <w:rsid w:val="5C67C80A"/>
    <w:rsid w:val="5E2B4A8A"/>
    <w:rsid w:val="6528FB06"/>
    <w:rsid w:val="68163738"/>
    <w:rsid w:val="6B47C1A8"/>
    <w:rsid w:val="6F7DD46F"/>
    <w:rsid w:val="70111099"/>
    <w:rsid w:val="736AD792"/>
    <w:rsid w:val="752849BB"/>
    <w:rsid w:val="766BE4D2"/>
    <w:rsid w:val="773ADE82"/>
    <w:rsid w:val="77AFEF89"/>
    <w:rsid w:val="7E723BA5"/>
    <w:rsid w:val="7E87A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EDA"/>
  <w15:chartTrackingRefBased/>
  <w15:docId w15:val="{9CA87608-F6E4-428E-A53A-E75ED97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F968D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068F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68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8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68F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06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dem.in/blog/sql-server-2019-express-installatio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sql/ssms/download-sql-server-management-studio-ssms?view=sql-server-ver16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Costa</dc:creator>
  <cp:keywords/>
  <dc:description/>
  <cp:lastModifiedBy>Carlos Costa</cp:lastModifiedBy>
  <cp:revision>3</cp:revision>
  <cp:lastPrinted>2025-02-17T12:35:00Z</cp:lastPrinted>
  <dcterms:created xsi:type="dcterms:W3CDTF">2024-02-20T15:08:00Z</dcterms:created>
  <dcterms:modified xsi:type="dcterms:W3CDTF">2025-02-17T12:35:00Z</dcterms:modified>
</cp:coreProperties>
</file>